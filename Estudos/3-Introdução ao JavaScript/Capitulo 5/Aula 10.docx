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AB66" w14:textId="08F05829" w:rsidR="00C52E04" w:rsidRPr="00883CAC" w:rsidRDefault="00883CAC">
      <w:pPr>
        <w:rPr>
          <w:rFonts w:ascii="Arial" w:hAnsi="Arial" w:cs="Arial"/>
          <w:color w:val="00B050"/>
          <w:sz w:val="40"/>
          <w:szCs w:val="40"/>
        </w:rPr>
      </w:pPr>
      <w:r w:rsidRPr="00883CAC">
        <w:rPr>
          <w:rFonts w:ascii="Arial" w:hAnsi="Arial" w:cs="Arial"/>
          <w:color w:val="00B050"/>
          <w:sz w:val="40"/>
          <w:szCs w:val="40"/>
        </w:rPr>
        <w:t>Aula 1</w:t>
      </w:r>
      <w:r w:rsidR="00634A72">
        <w:rPr>
          <w:rFonts w:ascii="Arial" w:hAnsi="Arial" w:cs="Arial"/>
          <w:color w:val="00B050"/>
          <w:sz w:val="40"/>
          <w:szCs w:val="40"/>
        </w:rPr>
        <w:t>0</w:t>
      </w:r>
      <w:r w:rsidRPr="00883CAC">
        <w:rPr>
          <w:rFonts w:ascii="Arial" w:hAnsi="Arial" w:cs="Arial"/>
          <w:color w:val="00B050"/>
          <w:sz w:val="40"/>
          <w:szCs w:val="40"/>
        </w:rPr>
        <w:t xml:space="preserve"> – Desafio: To-do list</w:t>
      </w:r>
    </w:p>
    <w:p w14:paraId="125365B7" w14:textId="77777777" w:rsidR="00883CAC" w:rsidRPr="00883CAC" w:rsidRDefault="00883CAC" w:rsidP="00883CAC">
      <w:pPr>
        <w:rPr>
          <w:b/>
          <w:bCs/>
          <w:sz w:val="24"/>
          <w:szCs w:val="24"/>
        </w:rPr>
      </w:pPr>
      <w:r w:rsidRPr="00883CAC">
        <w:rPr>
          <w:b/>
          <w:bCs/>
          <w:sz w:val="24"/>
          <w:szCs w:val="24"/>
        </w:rPr>
        <w:t>To-do list</w:t>
      </w:r>
    </w:p>
    <w:p w14:paraId="2471E5DD" w14:textId="77777777" w:rsidR="00883CAC" w:rsidRPr="00883CAC" w:rsidRDefault="00883CAC" w:rsidP="00883CAC">
      <w:pPr>
        <w:rPr>
          <w:sz w:val="24"/>
          <w:szCs w:val="24"/>
        </w:rPr>
      </w:pPr>
      <w:r w:rsidRPr="00883CAC">
        <w:rPr>
          <w:sz w:val="24"/>
          <w:szCs w:val="24"/>
        </w:rPr>
        <w:t>Neste projeto, iremos criar uma simples lista de tarefas.</w:t>
      </w:r>
    </w:p>
    <w:p w14:paraId="408C1498" w14:textId="77777777" w:rsidR="00883CAC" w:rsidRPr="00883CAC" w:rsidRDefault="00883CAC" w:rsidP="00883CAC">
      <w:pPr>
        <w:rPr>
          <w:b/>
          <w:bCs/>
          <w:sz w:val="24"/>
          <w:szCs w:val="24"/>
        </w:rPr>
      </w:pPr>
      <w:r w:rsidRPr="00883CAC">
        <w:rPr>
          <w:b/>
          <w:bCs/>
          <w:sz w:val="24"/>
          <w:szCs w:val="24"/>
        </w:rPr>
        <w:t>Instruções</w:t>
      </w:r>
    </w:p>
    <w:p w14:paraId="58FEE5BB" w14:textId="77777777" w:rsidR="00883CAC" w:rsidRPr="00883CAC" w:rsidRDefault="00883CAC" w:rsidP="00883CAC">
      <w:pPr>
        <w:rPr>
          <w:sz w:val="24"/>
          <w:szCs w:val="24"/>
        </w:rPr>
      </w:pPr>
      <w:r w:rsidRPr="00883CAC">
        <w:rPr>
          <w:sz w:val="24"/>
          <w:szCs w:val="24"/>
        </w:rPr>
        <w:t>Antes de clonar o projeto, tente fazer seguindo as instruções abaixo:</w:t>
      </w:r>
    </w:p>
    <w:p w14:paraId="45C020F5" w14:textId="77777777" w:rsidR="00883CAC" w:rsidRPr="00883CAC" w:rsidRDefault="00883CAC" w:rsidP="00883CAC">
      <w:pPr>
        <w:numPr>
          <w:ilvl w:val="0"/>
          <w:numId w:val="2"/>
        </w:numPr>
        <w:rPr>
          <w:sz w:val="24"/>
          <w:szCs w:val="24"/>
        </w:rPr>
      </w:pPr>
      <w:r w:rsidRPr="00883CAC">
        <w:rPr>
          <w:sz w:val="24"/>
          <w:szCs w:val="24"/>
        </w:rPr>
        <w:t>Crie um campo de input de texto e um botão para adicionar a tarefa à lista;</w:t>
      </w:r>
    </w:p>
    <w:p w14:paraId="76BD31AA" w14:textId="77777777" w:rsidR="00883CAC" w:rsidRPr="00883CAC" w:rsidRDefault="00883CAC" w:rsidP="00883CAC">
      <w:pPr>
        <w:numPr>
          <w:ilvl w:val="0"/>
          <w:numId w:val="2"/>
        </w:numPr>
        <w:rPr>
          <w:sz w:val="24"/>
          <w:szCs w:val="24"/>
        </w:rPr>
      </w:pPr>
      <w:r w:rsidRPr="00883CAC">
        <w:rPr>
          <w:sz w:val="24"/>
          <w:szCs w:val="24"/>
        </w:rPr>
        <w:t>Quando o botão for pressionado, o texto deve aparecer na lista com um checkbox ao lado;</w:t>
      </w:r>
    </w:p>
    <w:p w14:paraId="53273EB8" w14:textId="77777777" w:rsidR="00883CAC" w:rsidRPr="00883CAC" w:rsidRDefault="00883CAC" w:rsidP="00883CAC">
      <w:pPr>
        <w:numPr>
          <w:ilvl w:val="0"/>
          <w:numId w:val="2"/>
        </w:numPr>
        <w:rPr>
          <w:sz w:val="24"/>
          <w:szCs w:val="24"/>
        </w:rPr>
      </w:pPr>
      <w:r w:rsidRPr="00883CAC">
        <w:rPr>
          <w:sz w:val="24"/>
          <w:szCs w:val="24"/>
        </w:rPr>
        <w:t>Quando o usuário selecionar o checkbox, o item correspondente deve ficar com o texto riscado. </w:t>
      </w:r>
      <w:r w:rsidRPr="00883CAC">
        <w:rPr>
          <w:i/>
          <w:iCs/>
          <w:sz w:val="24"/>
          <w:szCs w:val="24"/>
        </w:rPr>
        <w:t>(ex.: </w:t>
      </w:r>
      <w:del w:id="0" w:author="Unknown">
        <w:r w:rsidRPr="00883CAC">
          <w:rPr>
            <w:i/>
            <w:iCs/>
            <w:sz w:val="24"/>
            <w:szCs w:val="24"/>
          </w:rPr>
          <w:delText>tarefa completa</w:delText>
        </w:r>
      </w:del>
      <w:r w:rsidRPr="00883CAC">
        <w:rPr>
          <w:i/>
          <w:iCs/>
          <w:sz w:val="24"/>
          <w:szCs w:val="24"/>
        </w:rPr>
        <w:t>. dica: você pode resolver isso facilmente com CSS)</w:t>
      </w:r>
    </w:p>
    <w:p w14:paraId="239DEB58" w14:textId="77777777" w:rsidR="00883CAC" w:rsidRPr="00883CAC" w:rsidRDefault="00883CAC" w:rsidP="00883CAC">
      <w:pPr>
        <w:rPr>
          <w:sz w:val="24"/>
          <w:szCs w:val="24"/>
        </w:rPr>
      </w:pPr>
      <w:r w:rsidRPr="00883CAC">
        <w:rPr>
          <w:sz w:val="24"/>
          <w:szCs w:val="24"/>
        </w:rPr>
        <w:t>O resultado esperado é parecido com este:</w:t>
      </w:r>
    </w:p>
    <w:p w14:paraId="7C5A41EB" w14:textId="1DD15734" w:rsidR="00883CAC" w:rsidRPr="00883CAC" w:rsidRDefault="00883CAC" w:rsidP="00883CAC">
      <w:pPr>
        <w:rPr>
          <w:sz w:val="24"/>
          <w:szCs w:val="24"/>
        </w:rPr>
      </w:pPr>
      <w:r w:rsidRPr="00883CAC">
        <w:rPr>
          <w:noProof/>
          <w:sz w:val="24"/>
          <w:szCs w:val="24"/>
        </w:rPr>
        <w:drawing>
          <wp:inline distT="0" distB="0" distL="0" distR="0" wp14:anchorId="14D3899F" wp14:editId="2CE9BBAB">
            <wp:extent cx="3838575" cy="2066925"/>
            <wp:effectExtent l="0" t="0" r="9525" b="9525"/>
            <wp:docPr id="3" name="Imagem 3" descr="Exemplo de to-do lis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mplo de to-do lis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C1FE" w14:textId="77777777" w:rsidR="00883CAC" w:rsidRPr="00883CAC" w:rsidRDefault="00883CAC" w:rsidP="00883CAC">
      <w:pPr>
        <w:rPr>
          <w:b/>
          <w:bCs/>
          <w:sz w:val="24"/>
          <w:szCs w:val="24"/>
        </w:rPr>
      </w:pPr>
      <w:r w:rsidRPr="00883CAC">
        <w:rPr>
          <w:b/>
          <w:bCs/>
          <w:sz w:val="24"/>
          <w:szCs w:val="24"/>
        </w:rPr>
        <w:t>Bons estudos!</w:t>
      </w:r>
    </w:p>
    <w:p w14:paraId="64E1FD38" w14:textId="77777777" w:rsidR="00883CAC" w:rsidRPr="00883CAC" w:rsidRDefault="00883CAC" w:rsidP="00883CAC">
      <w:pPr>
        <w:rPr>
          <w:sz w:val="24"/>
          <w:szCs w:val="24"/>
        </w:rPr>
      </w:pPr>
      <w:r w:rsidRPr="00883CAC">
        <w:rPr>
          <w:sz w:val="24"/>
          <w:szCs w:val="24"/>
        </w:rPr>
        <w:t>Não esqueça de publicar a sua versão do projeto no seu Github também! </w:t>
      </w:r>
      <w:r w:rsidRPr="00883CAC">
        <w:rPr>
          <w:rFonts w:ascii="Segoe UI Emoji" w:hAnsi="Segoe UI Emoji" w:cs="Segoe UI Emoji"/>
          <w:sz w:val="24"/>
          <w:szCs w:val="24"/>
        </w:rPr>
        <w:t>😄</w:t>
      </w:r>
    </w:p>
    <w:p w14:paraId="0F7A8A62" w14:textId="3C87101C" w:rsidR="00883CAC" w:rsidRPr="00883CAC" w:rsidRDefault="00883CAC">
      <w:pPr>
        <w:rPr>
          <w:sz w:val="24"/>
          <w:szCs w:val="24"/>
        </w:rPr>
      </w:pPr>
      <w:r w:rsidRPr="00883CAC">
        <w:rPr>
          <w:sz w:val="24"/>
          <w:szCs w:val="24"/>
        </w:rPr>
        <w:t>https://github.com/stebsnusch/basecamp-javascript/tree/main/introducao-ao-javascript/to-do%20list</w:t>
      </w:r>
    </w:p>
    <w:sectPr w:rsidR="00883CAC" w:rsidRPr="0088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2C9"/>
    <w:multiLevelType w:val="multilevel"/>
    <w:tmpl w:val="98E8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A0AAD"/>
    <w:multiLevelType w:val="multilevel"/>
    <w:tmpl w:val="890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4"/>
    <w:rsid w:val="00634A72"/>
    <w:rsid w:val="00883CAC"/>
    <w:rsid w:val="00C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A0A1"/>
  <w15:chartTrackingRefBased/>
  <w15:docId w15:val="{FB291C83-DC2B-44AF-897A-D6B82404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ebsnusch/basecamp-javascript/blob/main/introducao-ao-javascript/to-do%20list/assets/exempl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2021-12-24T10:28:00Z</dcterms:created>
  <dcterms:modified xsi:type="dcterms:W3CDTF">2021-12-24T10:49:00Z</dcterms:modified>
</cp:coreProperties>
</file>